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4BE" w:rsidRPr="00C214BE" w:rsidRDefault="00C214BE" w:rsidP="00C214BE">
      <w:pPr>
        <w:numPr>
          <w:ilvl w:val="0"/>
          <w:numId w:val="3"/>
        </w:numPr>
        <w:spacing w:after="0" w:line="240" w:lineRule="auto"/>
        <w:ind w:left="0"/>
        <w:rPr>
          <w:rFonts w:ascii="Open Sans" w:eastAsia="Times New Roman" w:hAnsi="Open Sans" w:cs="Times New Roman"/>
          <w:color w:val="666666"/>
          <w:sz w:val="18"/>
          <w:szCs w:val="18"/>
        </w:rPr>
      </w:pPr>
      <w:r w:rsidRPr="00C214BE">
        <w:rPr>
          <w:rFonts w:ascii="Open Sans" w:eastAsia="Times New Roman" w:hAnsi="Open Sans" w:cs="Times New Roman"/>
          <w:color w:val="666666"/>
          <w:sz w:val="18"/>
          <w:szCs w:val="18"/>
        </w:rPr>
        <w:fldChar w:fldCharType="begin"/>
      </w:r>
      <w:r w:rsidRPr="00C214BE">
        <w:rPr>
          <w:rFonts w:ascii="Open Sans" w:eastAsia="Times New Roman" w:hAnsi="Open Sans" w:cs="Times New Roman"/>
          <w:color w:val="666666"/>
          <w:sz w:val="18"/>
          <w:szCs w:val="18"/>
        </w:rPr>
        <w:instrText xml:space="preserve"> HYPERLINK "http://www.about-drinks.com/category/mehr/" </w:instrText>
      </w:r>
      <w:r w:rsidRPr="00C214BE">
        <w:rPr>
          <w:rFonts w:ascii="Open Sans" w:eastAsia="Times New Roman" w:hAnsi="Open Sans" w:cs="Times New Roman"/>
          <w:color w:val="666666"/>
          <w:sz w:val="18"/>
          <w:szCs w:val="18"/>
        </w:rPr>
        <w:fldChar w:fldCharType="separate"/>
      </w:r>
      <w:r w:rsidRPr="00C214BE">
        <w:rPr>
          <w:rFonts w:ascii="Open Sans" w:eastAsia="Times New Roman" w:hAnsi="Open Sans" w:cs="Times New Roman"/>
          <w:caps/>
          <w:color w:val="FFFFFF"/>
          <w:sz w:val="18"/>
          <w:u w:val="single"/>
        </w:rPr>
        <w:t>MEHR</w:t>
      </w:r>
      <w:r w:rsidRPr="00C214BE">
        <w:rPr>
          <w:rFonts w:ascii="Open Sans" w:eastAsia="Times New Roman" w:hAnsi="Open Sans" w:cs="Times New Roman"/>
          <w:color w:val="666666"/>
          <w:sz w:val="18"/>
          <w:szCs w:val="18"/>
        </w:rPr>
        <w:fldChar w:fldCharType="end"/>
      </w:r>
    </w:p>
    <w:p w:rsidR="00C214BE" w:rsidRPr="00C214BE" w:rsidRDefault="00C214BE" w:rsidP="00C214BE">
      <w:pPr>
        <w:spacing w:after="234" w:line="363" w:lineRule="atLeast"/>
        <w:outlineLvl w:val="0"/>
        <w:rPr>
          <w:ins w:id="0" w:author="Unknown"/>
          <w:rFonts w:ascii="Open Sans Condensed" w:eastAsia="Times New Roman" w:hAnsi="Open Sans Condensed" w:cs="Times New Roman"/>
          <w:b/>
          <w:bCs/>
          <w:caps/>
          <w:color w:val="333333"/>
          <w:spacing w:val="-1"/>
          <w:kern w:val="36"/>
          <w:sz w:val="23"/>
          <w:szCs w:val="23"/>
        </w:rPr>
      </w:pPr>
      <w:ins w:id="1" w:author="Unknown">
        <w:r w:rsidRPr="00C214BE">
          <w:rPr>
            <w:rFonts w:ascii="Open Sans Condensed" w:eastAsia="Times New Roman" w:hAnsi="Open Sans Condensed" w:cs="Times New Roman"/>
            <w:b/>
            <w:bCs/>
            <w:caps/>
            <w:color w:val="333333"/>
            <w:spacing w:val="-1"/>
            <w:kern w:val="36"/>
            <w:sz w:val="23"/>
            <w:szCs w:val="23"/>
          </w:rPr>
          <w:fldChar w:fldCharType="begin"/>
        </w:r>
        <w:r w:rsidRPr="00C214BE">
          <w:rPr>
            <w:rFonts w:ascii="Open Sans Condensed" w:eastAsia="Times New Roman" w:hAnsi="Open Sans Condensed" w:cs="Times New Roman"/>
            <w:b/>
            <w:bCs/>
            <w:caps/>
            <w:color w:val="333333"/>
            <w:spacing w:val="-1"/>
            <w:kern w:val="36"/>
            <w:sz w:val="23"/>
            <w:szCs w:val="23"/>
          </w:rPr>
          <w:instrText xml:space="preserve"> HYPERLINK "http://www.about-drinks.com/" </w:instrText>
        </w:r>
        <w:r w:rsidRPr="00C214BE">
          <w:rPr>
            <w:rFonts w:ascii="Open Sans Condensed" w:eastAsia="Times New Roman" w:hAnsi="Open Sans Condensed" w:cs="Times New Roman"/>
            <w:b/>
            <w:bCs/>
            <w:caps/>
            <w:color w:val="333333"/>
            <w:spacing w:val="-1"/>
            <w:kern w:val="36"/>
            <w:sz w:val="23"/>
            <w:szCs w:val="23"/>
          </w:rPr>
          <w:fldChar w:fldCharType="separate"/>
        </w:r>
        <w:r w:rsidRPr="00C214BE">
          <w:rPr>
            <w:rFonts w:ascii="Open Sans Condensed" w:eastAsia="Times New Roman" w:hAnsi="Open Sans Condensed" w:cs="Times New Roman"/>
            <w:b/>
            <w:bCs/>
            <w:caps/>
            <w:color w:val="888888"/>
            <w:spacing w:val="-1"/>
            <w:kern w:val="36"/>
            <w:sz w:val="23"/>
            <w:u w:val="single"/>
          </w:rPr>
          <w:t>AKTUELLE MELDUNGEN</w:t>
        </w:r>
        <w:r w:rsidRPr="00C214BE">
          <w:rPr>
            <w:rFonts w:ascii="Open Sans Condensed" w:eastAsia="Times New Roman" w:hAnsi="Open Sans Condensed" w:cs="Times New Roman"/>
            <w:b/>
            <w:bCs/>
            <w:caps/>
            <w:color w:val="333333"/>
            <w:spacing w:val="-1"/>
            <w:kern w:val="36"/>
            <w:sz w:val="23"/>
            <w:szCs w:val="23"/>
          </w:rPr>
          <w:fldChar w:fldCharType="end"/>
        </w:r>
      </w:ins>
    </w:p>
    <w:p w:rsidR="00C214BE" w:rsidRPr="00C214BE" w:rsidRDefault="00C214BE" w:rsidP="00C214BE">
      <w:pPr>
        <w:spacing w:after="195" w:line="240" w:lineRule="auto"/>
        <w:rPr>
          <w:ins w:id="2" w:author="Unknown"/>
          <w:rFonts w:ascii="Open Sans" w:eastAsia="Times New Roman" w:hAnsi="Open Sans" w:cs="Times New Roman"/>
          <w:color w:val="666666"/>
          <w:sz w:val="18"/>
          <w:szCs w:val="18"/>
        </w:rPr>
      </w:pPr>
      <w:r>
        <w:rPr>
          <w:rFonts w:ascii="Open Sans" w:eastAsia="Times New Roman" w:hAnsi="Open Sans" w:cs="Times New Roman"/>
          <w:noProof/>
          <w:color w:val="222222"/>
          <w:sz w:val="18"/>
          <w:szCs w:val="18"/>
        </w:rPr>
        <w:drawing>
          <wp:inline distT="0" distB="0" distL="0" distR="0">
            <wp:extent cx="4761230" cy="2487930"/>
            <wp:effectExtent l="19050" t="0" r="1270" b="0"/>
            <wp:docPr id="2" name="Picture 2" descr="http://www.about-drinks.com/wp-content/uploads/2018/11/drinks-by-the-dram-cracker-kugeln-500x261.jpg">
              <a:hlinkClick xmlns:a="http://schemas.openxmlformats.org/drawingml/2006/main" r:id="rId5" tooltip="&quot;Permalink to Weihnachts-Cracker und -kugeln mit hochwertigen Spirituose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bout-drinks.com/wp-content/uploads/2018/11/drinks-by-the-dram-cracker-kugeln-500x261.jpg">
                      <a:hlinkClick r:id="rId5" tooltip="&quot;Permalink to Weihnachts-Cracker und -kugeln mit hochwertigen Spirituose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248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4BE" w:rsidRPr="00C214BE" w:rsidRDefault="00C214BE" w:rsidP="00C214BE">
      <w:pPr>
        <w:spacing w:after="117" w:line="324" w:lineRule="atLeast"/>
        <w:outlineLvl w:val="1"/>
        <w:rPr>
          <w:ins w:id="3" w:author="Unknown"/>
          <w:rFonts w:ascii="Open Sans" w:eastAsia="Times New Roman" w:hAnsi="Open Sans" w:cs="Times New Roman"/>
          <w:b/>
          <w:bCs/>
          <w:color w:val="333333"/>
          <w:spacing w:val="-1"/>
          <w:sz w:val="23"/>
          <w:szCs w:val="23"/>
        </w:rPr>
      </w:pPr>
      <w:ins w:id="4" w:author="Unknown">
        <w:r w:rsidRPr="00C214BE">
          <w:rPr>
            <w:rFonts w:ascii="Open Sans" w:eastAsia="Times New Roman" w:hAnsi="Open Sans" w:cs="Times New Roman"/>
            <w:b/>
            <w:bCs/>
            <w:color w:val="333333"/>
            <w:spacing w:val="-1"/>
            <w:sz w:val="23"/>
            <w:szCs w:val="23"/>
          </w:rPr>
          <w:fldChar w:fldCharType="begin"/>
        </w:r>
        <w:r w:rsidRPr="00C214BE">
          <w:rPr>
            <w:rFonts w:ascii="Open Sans" w:eastAsia="Times New Roman" w:hAnsi="Open Sans" w:cs="Times New Roman"/>
            <w:b/>
            <w:bCs/>
            <w:color w:val="333333"/>
            <w:spacing w:val="-1"/>
            <w:sz w:val="23"/>
            <w:szCs w:val="23"/>
          </w:rPr>
          <w:instrText xml:space="preserve"> HYPERLINK "http://www.about-drinks.com/weihnachts-cracker-und-kugeln-mit-hochwertigen-spirituosen/" \o "Permalink to Weihnachts-Cracker und -kugeln mit hochwertigen Spirituosen" </w:instrText>
        </w:r>
        <w:r w:rsidRPr="00C214BE">
          <w:rPr>
            <w:rFonts w:ascii="Open Sans" w:eastAsia="Times New Roman" w:hAnsi="Open Sans" w:cs="Times New Roman"/>
            <w:b/>
            <w:bCs/>
            <w:color w:val="333333"/>
            <w:spacing w:val="-1"/>
            <w:sz w:val="23"/>
            <w:szCs w:val="23"/>
          </w:rPr>
          <w:fldChar w:fldCharType="separate"/>
        </w:r>
        <w:proofErr w:type="spellStart"/>
        <w:r w:rsidRPr="00C214BE">
          <w:rPr>
            <w:rFonts w:ascii="Open Sans" w:eastAsia="Times New Roman" w:hAnsi="Open Sans" w:cs="Times New Roman"/>
            <w:b/>
            <w:bCs/>
            <w:color w:val="333333"/>
            <w:spacing w:val="-1"/>
            <w:sz w:val="23"/>
            <w:u w:val="single"/>
          </w:rPr>
          <w:t>Weihnachts</w:t>
        </w:r>
        <w:proofErr w:type="spellEnd"/>
        <w:r w:rsidRPr="00C214BE">
          <w:rPr>
            <w:rFonts w:ascii="Open Sans" w:eastAsia="Times New Roman" w:hAnsi="Open Sans" w:cs="Times New Roman"/>
            <w:b/>
            <w:bCs/>
            <w:color w:val="333333"/>
            <w:spacing w:val="-1"/>
            <w:sz w:val="23"/>
            <w:u w:val="single"/>
          </w:rPr>
          <w:t>-Cracker und -</w:t>
        </w:r>
        <w:proofErr w:type="spellStart"/>
        <w:r w:rsidRPr="00C214BE">
          <w:rPr>
            <w:rFonts w:ascii="Open Sans" w:eastAsia="Times New Roman" w:hAnsi="Open Sans" w:cs="Times New Roman"/>
            <w:b/>
            <w:bCs/>
            <w:color w:val="333333"/>
            <w:spacing w:val="-1"/>
            <w:sz w:val="23"/>
            <w:u w:val="single"/>
          </w:rPr>
          <w:t>kugeln</w:t>
        </w:r>
        <w:proofErr w:type="spellEnd"/>
        <w:r w:rsidRPr="00C214BE">
          <w:rPr>
            <w:rFonts w:ascii="Open Sans" w:eastAsia="Times New Roman" w:hAnsi="Open Sans" w:cs="Times New Roman"/>
            <w:b/>
            <w:bCs/>
            <w:color w:val="333333"/>
            <w:spacing w:val="-1"/>
            <w:sz w:val="23"/>
            <w:u w:val="single"/>
          </w:rPr>
          <w:t xml:space="preserve"> </w:t>
        </w:r>
        <w:proofErr w:type="spellStart"/>
        <w:r w:rsidRPr="00C214BE">
          <w:rPr>
            <w:rFonts w:ascii="Open Sans" w:eastAsia="Times New Roman" w:hAnsi="Open Sans" w:cs="Times New Roman"/>
            <w:b/>
            <w:bCs/>
            <w:color w:val="333333"/>
            <w:spacing w:val="-1"/>
            <w:sz w:val="23"/>
            <w:u w:val="single"/>
          </w:rPr>
          <w:t>mit</w:t>
        </w:r>
        <w:proofErr w:type="spellEnd"/>
        <w:r w:rsidRPr="00C214BE">
          <w:rPr>
            <w:rFonts w:ascii="Open Sans" w:eastAsia="Times New Roman" w:hAnsi="Open Sans" w:cs="Times New Roman"/>
            <w:b/>
            <w:bCs/>
            <w:color w:val="333333"/>
            <w:spacing w:val="-1"/>
            <w:sz w:val="23"/>
            <w:u w:val="single"/>
          </w:rPr>
          <w:t xml:space="preserve"> </w:t>
        </w:r>
        <w:proofErr w:type="spellStart"/>
        <w:r w:rsidRPr="00C214BE">
          <w:rPr>
            <w:rFonts w:ascii="Open Sans" w:eastAsia="Times New Roman" w:hAnsi="Open Sans" w:cs="Times New Roman"/>
            <w:b/>
            <w:bCs/>
            <w:color w:val="333333"/>
            <w:spacing w:val="-1"/>
            <w:sz w:val="23"/>
            <w:u w:val="single"/>
          </w:rPr>
          <w:t>hochwertigen</w:t>
        </w:r>
        <w:proofErr w:type="spellEnd"/>
        <w:r w:rsidRPr="00C214BE">
          <w:rPr>
            <w:rFonts w:ascii="Open Sans" w:eastAsia="Times New Roman" w:hAnsi="Open Sans" w:cs="Times New Roman"/>
            <w:b/>
            <w:bCs/>
            <w:color w:val="333333"/>
            <w:spacing w:val="-1"/>
            <w:sz w:val="23"/>
            <w:u w:val="single"/>
          </w:rPr>
          <w:t xml:space="preserve"> </w:t>
        </w:r>
        <w:proofErr w:type="spellStart"/>
        <w:r w:rsidRPr="00C214BE">
          <w:rPr>
            <w:rFonts w:ascii="Open Sans" w:eastAsia="Times New Roman" w:hAnsi="Open Sans" w:cs="Times New Roman"/>
            <w:b/>
            <w:bCs/>
            <w:color w:val="333333"/>
            <w:spacing w:val="-1"/>
            <w:sz w:val="23"/>
            <w:u w:val="single"/>
          </w:rPr>
          <w:t>Spirituosen</w:t>
        </w:r>
        <w:proofErr w:type="spellEnd"/>
        <w:r w:rsidRPr="00C214BE">
          <w:rPr>
            <w:rFonts w:ascii="Open Sans" w:eastAsia="Times New Roman" w:hAnsi="Open Sans" w:cs="Times New Roman"/>
            <w:b/>
            <w:bCs/>
            <w:color w:val="333333"/>
            <w:spacing w:val="-1"/>
            <w:sz w:val="23"/>
            <w:szCs w:val="23"/>
          </w:rPr>
          <w:fldChar w:fldCharType="end"/>
        </w:r>
      </w:ins>
    </w:p>
    <w:p w:rsidR="00C214BE" w:rsidRPr="00C214BE" w:rsidRDefault="00C214BE" w:rsidP="00C214BE">
      <w:pPr>
        <w:spacing w:after="130" w:line="195" w:lineRule="atLeast"/>
        <w:rPr>
          <w:ins w:id="5" w:author="Unknown"/>
          <w:rFonts w:ascii="Open Sans" w:eastAsia="Times New Roman" w:hAnsi="Open Sans" w:cs="Times New Roman"/>
          <w:color w:val="666666"/>
          <w:sz w:val="14"/>
          <w:szCs w:val="14"/>
        </w:rPr>
      </w:pPr>
      <w:ins w:id="6" w:author="Unknown">
        <w:r w:rsidRPr="00C214BE">
          <w:rPr>
            <w:rFonts w:ascii="Open Sans" w:eastAsia="Times New Roman" w:hAnsi="Open Sans" w:cs="Times New Roman"/>
            <w:color w:val="666666"/>
            <w:sz w:val="14"/>
          </w:rPr>
          <w:t>21.11.2018</w:t>
        </w:r>
        <w:r w:rsidRPr="00C214BE">
          <w:rPr>
            <w:rFonts w:ascii="Open Sans" w:eastAsia="Times New Roman" w:hAnsi="Open Sans" w:cs="Times New Roman"/>
            <w:color w:val="666666"/>
            <w:sz w:val="14"/>
            <w:szCs w:val="14"/>
          </w:rPr>
          <w:t> - </w:t>
        </w:r>
        <w:proofErr w:type="spellStart"/>
        <w:r w:rsidRPr="00C214BE">
          <w:rPr>
            <w:rFonts w:ascii="Open Sans" w:eastAsia="Times New Roman" w:hAnsi="Open Sans" w:cs="Times New Roman"/>
            <w:color w:val="666666"/>
            <w:sz w:val="14"/>
          </w:rPr>
          <w:fldChar w:fldCharType="begin"/>
        </w:r>
        <w:r w:rsidRPr="00C214BE">
          <w:rPr>
            <w:rFonts w:ascii="Open Sans" w:eastAsia="Times New Roman" w:hAnsi="Open Sans" w:cs="Times New Roman"/>
            <w:color w:val="666666"/>
            <w:sz w:val="14"/>
          </w:rPr>
          <w:instrText xml:space="preserve"> HYPERLINK "http://www.about-drinks.com/author/gastartikel/" \o "Beitr</w:instrText>
        </w:r>
        <w:r w:rsidRPr="00C214BE">
          <w:rPr>
            <w:rFonts w:ascii="Open Sans" w:eastAsia="Times New Roman" w:hAnsi="Open Sans" w:cs="Times New Roman" w:hint="eastAsia"/>
            <w:color w:val="666666"/>
            <w:sz w:val="14"/>
          </w:rPr>
          <w:instrText>ä</w:instrText>
        </w:r>
        <w:r w:rsidRPr="00C214BE">
          <w:rPr>
            <w:rFonts w:ascii="Open Sans" w:eastAsia="Times New Roman" w:hAnsi="Open Sans" w:cs="Times New Roman"/>
            <w:color w:val="666666"/>
            <w:sz w:val="14"/>
          </w:rPr>
          <w:instrText xml:space="preserve">ge von Gastartikel" </w:instrText>
        </w:r>
        <w:r w:rsidRPr="00C214BE">
          <w:rPr>
            <w:rFonts w:ascii="Open Sans" w:eastAsia="Times New Roman" w:hAnsi="Open Sans" w:cs="Times New Roman"/>
            <w:color w:val="666666"/>
            <w:sz w:val="14"/>
          </w:rPr>
          <w:fldChar w:fldCharType="separate"/>
        </w:r>
        <w:r w:rsidRPr="00C214BE">
          <w:rPr>
            <w:rFonts w:ascii="Open Sans" w:eastAsia="Times New Roman" w:hAnsi="Open Sans" w:cs="Times New Roman"/>
            <w:color w:val="555555"/>
            <w:sz w:val="14"/>
            <w:u w:val="single"/>
          </w:rPr>
          <w:t>Gastartikel</w:t>
        </w:r>
        <w:proofErr w:type="spellEnd"/>
        <w:r w:rsidRPr="00C214BE">
          <w:rPr>
            <w:rFonts w:ascii="Open Sans" w:eastAsia="Times New Roman" w:hAnsi="Open Sans" w:cs="Times New Roman"/>
            <w:color w:val="666666"/>
            <w:sz w:val="14"/>
          </w:rPr>
          <w:fldChar w:fldCharType="end"/>
        </w:r>
        <w:r w:rsidRPr="00C214BE">
          <w:rPr>
            <w:rFonts w:ascii="Open Sans" w:eastAsia="Times New Roman" w:hAnsi="Open Sans" w:cs="Times New Roman"/>
            <w:color w:val="666666"/>
            <w:sz w:val="14"/>
          </w:rPr>
          <w:t> </w:t>
        </w:r>
        <w:r w:rsidRPr="00C214BE">
          <w:rPr>
            <w:rFonts w:ascii="Open Sans" w:eastAsia="Times New Roman" w:hAnsi="Open Sans" w:cs="Times New Roman"/>
            <w:color w:val="666666"/>
            <w:sz w:val="14"/>
            <w:szCs w:val="14"/>
          </w:rPr>
          <w:t>- </w:t>
        </w:r>
        <w:proofErr w:type="spellStart"/>
        <w:r w:rsidRPr="00C214BE">
          <w:rPr>
            <w:rFonts w:ascii="Open Sans" w:eastAsia="Times New Roman" w:hAnsi="Open Sans" w:cs="Times New Roman"/>
            <w:color w:val="666666"/>
            <w:sz w:val="14"/>
            <w:szCs w:val="14"/>
          </w:rPr>
          <w:t>Keine</w:t>
        </w:r>
        <w:proofErr w:type="spellEnd"/>
        <w:r w:rsidRPr="00C214BE">
          <w:rPr>
            <w:rFonts w:ascii="Open Sans" w:eastAsia="Times New Roman" w:hAnsi="Open Sans" w:cs="Times New Roman"/>
            <w:color w:val="666666"/>
            <w:sz w:val="14"/>
            <w:szCs w:val="14"/>
          </w:rPr>
          <w:t xml:space="preserve"> </w:t>
        </w:r>
        <w:proofErr w:type="spellStart"/>
        <w:r w:rsidRPr="00C214BE">
          <w:rPr>
            <w:rFonts w:ascii="Open Sans" w:eastAsia="Times New Roman" w:hAnsi="Open Sans" w:cs="Times New Roman"/>
            <w:color w:val="666666"/>
            <w:sz w:val="14"/>
            <w:szCs w:val="14"/>
          </w:rPr>
          <w:t>Kommentare</w:t>
        </w:r>
        <w:proofErr w:type="spellEnd"/>
      </w:ins>
    </w:p>
    <w:p w:rsidR="00C214BE" w:rsidRPr="00C214BE" w:rsidRDefault="00C214BE" w:rsidP="00C214BE">
      <w:pPr>
        <w:spacing w:after="156" w:line="240" w:lineRule="auto"/>
        <w:rPr>
          <w:ins w:id="7" w:author="Unknown"/>
          <w:rFonts w:ascii="Open Sans" w:eastAsia="Times New Roman" w:hAnsi="Open Sans" w:cs="Times New Roman"/>
          <w:color w:val="666666"/>
          <w:sz w:val="18"/>
          <w:szCs w:val="18"/>
        </w:rPr>
      </w:pPr>
      <w:proofErr w:type="spellStart"/>
      <w:proofErr w:type="gramStart"/>
      <w:ins w:id="8" w:author="Unknown"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t>Möchten</w:t>
        </w:r>
        <w:proofErr w:type="spellEnd"/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t xml:space="preserve"> </w:t>
        </w:r>
        <w:proofErr w:type="spellStart"/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t>Sie</w:t>
        </w:r>
        <w:proofErr w:type="spellEnd"/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t xml:space="preserve"> das </w:t>
        </w:r>
        <w:proofErr w:type="spellStart"/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t>bevorstehende</w:t>
        </w:r>
        <w:proofErr w:type="spellEnd"/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t xml:space="preserve"> </w:t>
        </w:r>
        <w:proofErr w:type="spellStart"/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t>Weihnachtsfest</w:t>
        </w:r>
        <w:proofErr w:type="spellEnd"/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t xml:space="preserve"> </w:t>
        </w:r>
        <w:proofErr w:type="spellStart"/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t>aufpeppen</w:t>
        </w:r>
        <w:proofErr w:type="spellEnd"/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t>?</w:t>
        </w:r>
        <w:proofErr w:type="gramEnd"/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t xml:space="preserve"> </w:t>
        </w:r>
        <w:proofErr w:type="spellStart"/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t>Brauchen</w:t>
        </w:r>
        <w:proofErr w:type="spellEnd"/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t xml:space="preserve"> </w:t>
        </w:r>
        <w:proofErr w:type="spellStart"/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t>Sie</w:t>
        </w:r>
        <w:proofErr w:type="spellEnd"/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t xml:space="preserve"> </w:t>
        </w:r>
        <w:proofErr w:type="spellStart"/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t>eine</w:t>
        </w:r>
        <w:proofErr w:type="spellEnd"/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t xml:space="preserve"> </w:t>
        </w:r>
        <w:proofErr w:type="spellStart"/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t>tolle</w:t>
        </w:r>
        <w:proofErr w:type="spellEnd"/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t xml:space="preserve"> Alternative </w:t>
        </w:r>
        <w:proofErr w:type="spellStart"/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t>zur</w:t>
        </w:r>
        <w:proofErr w:type="spellEnd"/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t xml:space="preserve"> </w:t>
        </w:r>
        <w:proofErr w:type="spellStart"/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t>traditionellen</w:t>
        </w:r>
        <w:proofErr w:type="spellEnd"/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t xml:space="preserve"> </w:t>
        </w:r>
        <w:proofErr w:type="spellStart"/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t>Tischdekoration</w:t>
        </w:r>
        <w:proofErr w:type="spellEnd"/>
        <w:proofErr w:type="gramStart"/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t>?…</w:t>
        </w:r>
        <w:proofErr w:type="gramEnd"/>
      </w:ins>
    </w:p>
    <w:p w:rsidR="00C214BE" w:rsidRPr="00C214BE" w:rsidRDefault="00C214BE" w:rsidP="00C214BE">
      <w:pPr>
        <w:spacing w:line="240" w:lineRule="auto"/>
        <w:rPr>
          <w:ins w:id="9" w:author="Unknown"/>
          <w:rFonts w:ascii="Open Sans" w:eastAsia="Times New Roman" w:hAnsi="Open Sans" w:cs="Times New Roman"/>
          <w:color w:val="666666"/>
          <w:sz w:val="18"/>
          <w:szCs w:val="18"/>
        </w:rPr>
      </w:pPr>
      <w:ins w:id="10" w:author="Unknown"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fldChar w:fldCharType="begin"/>
        </w:r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instrText xml:space="preserve"> HYPERLINK "http://www.about-drinks.com/weihnachts-cracker-und-kugeln-mit-hochwertigen-spirituosen/" \o "Permalink to Weihnachts-Cracker und -kugeln mit hochwertigen Spirituosen" </w:instrText>
        </w:r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fldChar w:fldCharType="separate"/>
        </w:r>
        <w:proofErr w:type="spellStart"/>
        <w:r w:rsidRPr="00C214BE">
          <w:rPr>
            <w:rFonts w:ascii="Open Sans" w:eastAsia="Times New Roman" w:hAnsi="Open Sans" w:cs="Times New Roman"/>
            <w:color w:val="FFFFFF"/>
            <w:sz w:val="18"/>
            <w:u w:val="single"/>
          </w:rPr>
          <w:t>Weiterlesen</w:t>
        </w:r>
        <w:proofErr w:type="spellEnd"/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fldChar w:fldCharType="end"/>
        </w:r>
      </w:ins>
    </w:p>
    <w:p w:rsidR="00C214BE" w:rsidRPr="00C214BE" w:rsidRDefault="00C214BE" w:rsidP="00C214BE">
      <w:pPr>
        <w:spacing w:after="195" w:line="240" w:lineRule="auto"/>
        <w:rPr>
          <w:ins w:id="11" w:author="Unknown"/>
          <w:rFonts w:ascii="Open Sans" w:eastAsia="Times New Roman" w:hAnsi="Open Sans" w:cs="Times New Roman"/>
          <w:color w:val="666666"/>
          <w:sz w:val="18"/>
          <w:szCs w:val="18"/>
        </w:rPr>
      </w:pPr>
      <w:r>
        <w:rPr>
          <w:rFonts w:ascii="Open Sans" w:eastAsia="Times New Roman" w:hAnsi="Open Sans" w:cs="Times New Roman"/>
          <w:noProof/>
          <w:color w:val="222222"/>
          <w:sz w:val="18"/>
          <w:szCs w:val="18"/>
        </w:rPr>
        <w:drawing>
          <wp:inline distT="0" distB="0" distL="0" distR="0">
            <wp:extent cx="4761230" cy="2487930"/>
            <wp:effectExtent l="19050" t="0" r="1270" b="0"/>
            <wp:docPr id="3" name="Picture 3" descr="http://www.about-drinks.com/wp-content/uploads/2018/11/becks-green-label-flaschen-500x261.jpg">
              <a:hlinkClick xmlns:a="http://schemas.openxmlformats.org/drawingml/2006/main" r:id="rId7" tooltip="&quot;Permalink to Beck’s Green Label: Design-Edition jetzt im Hande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bout-drinks.com/wp-content/uploads/2018/11/becks-green-label-flaschen-500x261.jpg">
                      <a:hlinkClick r:id="rId7" tooltip="&quot;Permalink to Beck’s Green Label: Design-Edition jetzt im Hande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248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4BE" w:rsidRPr="00C214BE" w:rsidRDefault="00C214BE" w:rsidP="00C214BE">
      <w:pPr>
        <w:spacing w:after="117" w:line="324" w:lineRule="atLeast"/>
        <w:outlineLvl w:val="1"/>
        <w:rPr>
          <w:ins w:id="12" w:author="Unknown"/>
          <w:rFonts w:ascii="Open Sans" w:eastAsia="Times New Roman" w:hAnsi="Open Sans" w:cs="Times New Roman"/>
          <w:b/>
          <w:bCs/>
          <w:color w:val="333333"/>
          <w:spacing w:val="-1"/>
          <w:sz w:val="23"/>
          <w:szCs w:val="23"/>
        </w:rPr>
      </w:pPr>
      <w:ins w:id="13" w:author="Unknown">
        <w:r w:rsidRPr="00C214BE">
          <w:rPr>
            <w:rFonts w:ascii="Open Sans" w:eastAsia="Times New Roman" w:hAnsi="Open Sans" w:cs="Times New Roman"/>
            <w:b/>
            <w:bCs/>
            <w:color w:val="333333"/>
            <w:spacing w:val="-1"/>
            <w:sz w:val="23"/>
            <w:szCs w:val="23"/>
          </w:rPr>
          <w:fldChar w:fldCharType="begin"/>
        </w:r>
        <w:r w:rsidRPr="00C214BE">
          <w:rPr>
            <w:rFonts w:ascii="Open Sans" w:eastAsia="Times New Roman" w:hAnsi="Open Sans" w:cs="Times New Roman"/>
            <w:b/>
            <w:bCs/>
            <w:color w:val="333333"/>
            <w:spacing w:val="-1"/>
            <w:sz w:val="23"/>
            <w:szCs w:val="23"/>
          </w:rPr>
          <w:instrText xml:space="preserve"> HYPERLINK "http://www.about-drinks.com/becks-green-label-design-edition-jetzt-im-handel/" \o "Permalink to Beck</w:instrText>
        </w:r>
        <w:r w:rsidRPr="00C214BE">
          <w:rPr>
            <w:rFonts w:ascii="Open Sans" w:eastAsia="Times New Roman" w:hAnsi="Open Sans" w:cs="Times New Roman" w:hint="eastAsia"/>
            <w:b/>
            <w:bCs/>
            <w:color w:val="333333"/>
            <w:spacing w:val="-1"/>
            <w:sz w:val="23"/>
            <w:szCs w:val="23"/>
          </w:rPr>
          <w:instrText>’</w:instrText>
        </w:r>
        <w:r w:rsidRPr="00C214BE">
          <w:rPr>
            <w:rFonts w:ascii="Open Sans" w:eastAsia="Times New Roman" w:hAnsi="Open Sans" w:cs="Times New Roman"/>
            <w:b/>
            <w:bCs/>
            <w:color w:val="333333"/>
            <w:spacing w:val="-1"/>
            <w:sz w:val="23"/>
            <w:szCs w:val="23"/>
          </w:rPr>
          <w:instrText xml:space="preserve">s Green Label: Design-Edition jetzt im Handel" </w:instrText>
        </w:r>
        <w:r w:rsidRPr="00C214BE">
          <w:rPr>
            <w:rFonts w:ascii="Open Sans" w:eastAsia="Times New Roman" w:hAnsi="Open Sans" w:cs="Times New Roman"/>
            <w:b/>
            <w:bCs/>
            <w:color w:val="333333"/>
            <w:spacing w:val="-1"/>
            <w:sz w:val="23"/>
            <w:szCs w:val="23"/>
          </w:rPr>
          <w:fldChar w:fldCharType="separate"/>
        </w:r>
        <w:r w:rsidRPr="00C214BE">
          <w:rPr>
            <w:rFonts w:ascii="Open Sans" w:eastAsia="Times New Roman" w:hAnsi="Open Sans" w:cs="Times New Roman"/>
            <w:b/>
            <w:bCs/>
            <w:color w:val="333333"/>
            <w:spacing w:val="-1"/>
            <w:sz w:val="23"/>
            <w:u w:val="single"/>
          </w:rPr>
          <w:t xml:space="preserve">Beck’s Green Label: Design-Edition </w:t>
        </w:r>
        <w:proofErr w:type="spellStart"/>
        <w:r w:rsidRPr="00C214BE">
          <w:rPr>
            <w:rFonts w:ascii="Open Sans" w:eastAsia="Times New Roman" w:hAnsi="Open Sans" w:cs="Times New Roman"/>
            <w:b/>
            <w:bCs/>
            <w:color w:val="333333"/>
            <w:spacing w:val="-1"/>
            <w:sz w:val="23"/>
            <w:u w:val="single"/>
          </w:rPr>
          <w:t>jetzt</w:t>
        </w:r>
        <w:proofErr w:type="spellEnd"/>
        <w:r w:rsidRPr="00C214BE">
          <w:rPr>
            <w:rFonts w:ascii="Open Sans" w:eastAsia="Times New Roman" w:hAnsi="Open Sans" w:cs="Times New Roman"/>
            <w:b/>
            <w:bCs/>
            <w:color w:val="333333"/>
            <w:spacing w:val="-1"/>
            <w:sz w:val="23"/>
            <w:u w:val="single"/>
          </w:rPr>
          <w:t xml:space="preserve"> </w:t>
        </w:r>
        <w:proofErr w:type="spellStart"/>
        <w:r w:rsidRPr="00C214BE">
          <w:rPr>
            <w:rFonts w:ascii="Open Sans" w:eastAsia="Times New Roman" w:hAnsi="Open Sans" w:cs="Times New Roman"/>
            <w:b/>
            <w:bCs/>
            <w:color w:val="333333"/>
            <w:spacing w:val="-1"/>
            <w:sz w:val="23"/>
            <w:u w:val="single"/>
          </w:rPr>
          <w:t>im</w:t>
        </w:r>
        <w:proofErr w:type="spellEnd"/>
        <w:r w:rsidRPr="00C214BE">
          <w:rPr>
            <w:rFonts w:ascii="Open Sans" w:eastAsia="Times New Roman" w:hAnsi="Open Sans" w:cs="Times New Roman"/>
            <w:b/>
            <w:bCs/>
            <w:color w:val="333333"/>
            <w:spacing w:val="-1"/>
            <w:sz w:val="23"/>
            <w:u w:val="single"/>
          </w:rPr>
          <w:t xml:space="preserve"> Handel</w:t>
        </w:r>
        <w:r w:rsidRPr="00C214BE">
          <w:rPr>
            <w:rFonts w:ascii="Open Sans" w:eastAsia="Times New Roman" w:hAnsi="Open Sans" w:cs="Times New Roman"/>
            <w:b/>
            <w:bCs/>
            <w:color w:val="333333"/>
            <w:spacing w:val="-1"/>
            <w:sz w:val="23"/>
            <w:szCs w:val="23"/>
          </w:rPr>
          <w:fldChar w:fldCharType="end"/>
        </w:r>
      </w:ins>
    </w:p>
    <w:p w:rsidR="00C214BE" w:rsidRPr="00C214BE" w:rsidRDefault="00C214BE" w:rsidP="00C214BE">
      <w:pPr>
        <w:spacing w:after="130" w:line="195" w:lineRule="atLeast"/>
        <w:rPr>
          <w:ins w:id="14" w:author="Unknown"/>
          <w:rFonts w:ascii="Open Sans" w:eastAsia="Times New Roman" w:hAnsi="Open Sans" w:cs="Times New Roman"/>
          <w:color w:val="666666"/>
          <w:sz w:val="14"/>
          <w:szCs w:val="14"/>
        </w:rPr>
      </w:pPr>
      <w:ins w:id="15" w:author="Unknown">
        <w:r w:rsidRPr="00C214BE">
          <w:rPr>
            <w:rFonts w:ascii="Open Sans" w:eastAsia="Times New Roman" w:hAnsi="Open Sans" w:cs="Times New Roman"/>
            <w:color w:val="666666"/>
            <w:sz w:val="14"/>
          </w:rPr>
          <w:t>21.11.2018</w:t>
        </w:r>
        <w:r w:rsidRPr="00C214BE">
          <w:rPr>
            <w:rFonts w:ascii="Open Sans" w:eastAsia="Times New Roman" w:hAnsi="Open Sans" w:cs="Times New Roman"/>
            <w:color w:val="666666"/>
            <w:sz w:val="14"/>
            <w:szCs w:val="14"/>
          </w:rPr>
          <w:t> - </w:t>
        </w:r>
        <w:proofErr w:type="spellStart"/>
        <w:r w:rsidRPr="00C214BE">
          <w:rPr>
            <w:rFonts w:ascii="Open Sans" w:eastAsia="Times New Roman" w:hAnsi="Open Sans" w:cs="Times New Roman"/>
            <w:color w:val="666666"/>
            <w:sz w:val="14"/>
          </w:rPr>
          <w:fldChar w:fldCharType="begin"/>
        </w:r>
        <w:r w:rsidRPr="00C214BE">
          <w:rPr>
            <w:rFonts w:ascii="Open Sans" w:eastAsia="Times New Roman" w:hAnsi="Open Sans" w:cs="Times New Roman"/>
            <w:color w:val="666666"/>
            <w:sz w:val="14"/>
          </w:rPr>
          <w:instrText xml:space="preserve"> HYPERLINK "http://www.about-drinks.com/author/gastartikel/" \o "Beitr</w:instrText>
        </w:r>
        <w:r w:rsidRPr="00C214BE">
          <w:rPr>
            <w:rFonts w:ascii="Open Sans" w:eastAsia="Times New Roman" w:hAnsi="Open Sans" w:cs="Times New Roman" w:hint="eastAsia"/>
            <w:color w:val="666666"/>
            <w:sz w:val="14"/>
          </w:rPr>
          <w:instrText>ä</w:instrText>
        </w:r>
        <w:r w:rsidRPr="00C214BE">
          <w:rPr>
            <w:rFonts w:ascii="Open Sans" w:eastAsia="Times New Roman" w:hAnsi="Open Sans" w:cs="Times New Roman"/>
            <w:color w:val="666666"/>
            <w:sz w:val="14"/>
          </w:rPr>
          <w:instrText xml:space="preserve">ge von Gastartikel" </w:instrText>
        </w:r>
        <w:r w:rsidRPr="00C214BE">
          <w:rPr>
            <w:rFonts w:ascii="Open Sans" w:eastAsia="Times New Roman" w:hAnsi="Open Sans" w:cs="Times New Roman"/>
            <w:color w:val="666666"/>
            <w:sz w:val="14"/>
          </w:rPr>
          <w:fldChar w:fldCharType="separate"/>
        </w:r>
        <w:r w:rsidRPr="00C214BE">
          <w:rPr>
            <w:rFonts w:ascii="Open Sans" w:eastAsia="Times New Roman" w:hAnsi="Open Sans" w:cs="Times New Roman"/>
            <w:color w:val="555555"/>
            <w:sz w:val="14"/>
            <w:u w:val="single"/>
          </w:rPr>
          <w:t>Gastartikel</w:t>
        </w:r>
        <w:proofErr w:type="spellEnd"/>
        <w:r w:rsidRPr="00C214BE">
          <w:rPr>
            <w:rFonts w:ascii="Open Sans" w:eastAsia="Times New Roman" w:hAnsi="Open Sans" w:cs="Times New Roman"/>
            <w:color w:val="666666"/>
            <w:sz w:val="14"/>
          </w:rPr>
          <w:fldChar w:fldCharType="end"/>
        </w:r>
        <w:r w:rsidRPr="00C214BE">
          <w:rPr>
            <w:rFonts w:ascii="Open Sans" w:eastAsia="Times New Roman" w:hAnsi="Open Sans" w:cs="Times New Roman"/>
            <w:color w:val="666666"/>
            <w:sz w:val="14"/>
          </w:rPr>
          <w:t> </w:t>
        </w:r>
        <w:r w:rsidRPr="00C214BE">
          <w:rPr>
            <w:rFonts w:ascii="Open Sans" w:eastAsia="Times New Roman" w:hAnsi="Open Sans" w:cs="Times New Roman"/>
            <w:color w:val="666666"/>
            <w:sz w:val="14"/>
            <w:szCs w:val="14"/>
          </w:rPr>
          <w:t>- </w:t>
        </w:r>
        <w:proofErr w:type="spellStart"/>
        <w:r w:rsidRPr="00C214BE">
          <w:rPr>
            <w:rFonts w:ascii="Open Sans" w:eastAsia="Times New Roman" w:hAnsi="Open Sans" w:cs="Times New Roman"/>
            <w:color w:val="666666"/>
            <w:sz w:val="14"/>
            <w:szCs w:val="14"/>
          </w:rPr>
          <w:t>Keine</w:t>
        </w:r>
        <w:proofErr w:type="spellEnd"/>
        <w:r w:rsidRPr="00C214BE">
          <w:rPr>
            <w:rFonts w:ascii="Open Sans" w:eastAsia="Times New Roman" w:hAnsi="Open Sans" w:cs="Times New Roman"/>
            <w:color w:val="666666"/>
            <w:sz w:val="14"/>
            <w:szCs w:val="14"/>
          </w:rPr>
          <w:t xml:space="preserve"> </w:t>
        </w:r>
        <w:proofErr w:type="spellStart"/>
        <w:r w:rsidRPr="00C214BE">
          <w:rPr>
            <w:rFonts w:ascii="Open Sans" w:eastAsia="Times New Roman" w:hAnsi="Open Sans" w:cs="Times New Roman"/>
            <w:color w:val="666666"/>
            <w:sz w:val="14"/>
            <w:szCs w:val="14"/>
          </w:rPr>
          <w:t>Kommentare</w:t>
        </w:r>
        <w:proofErr w:type="spellEnd"/>
      </w:ins>
    </w:p>
    <w:p w:rsidR="00C214BE" w:rsidRPr="00C214BE" w:rsidRDefault="00C214BE" w:rsidP="00C214BE">
      <w:pPr>
        <w:spacing w:after="156" w:line="240" w:lineRule="auto"/>
        <w:rPr>
          <w:ins w:id="16" w:author="Unknown"/>
          <w:rFonts w:ascii="Open Sans" w:eastAsia="Times New Roman" w:hAnsi="Open Sans" w:cs="Times New Roman"/>
          <w:color w:val="666666"/>
          <w:sz w:val="18"/>
          <w:szCs w:val="18"/>
        </w:rPr>
      </w:pPr>
      <w:proofErr w:type="spellStart"/>
      <w:ins w:id="17" w:author="Unknown"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t>Endlich</w:t>
        </w:r>
        <w:proofErr w:type="spellEnd"/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t xml:space="preserve"> </w:t>
        </w:r>
        <w:proofErr w:type="spellStart"/>
        <w:proofErr w:type="gramStart"/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t>ist</w:t>
        </w:r>
        <w:proofErr w:type="spellEnd"/>
        <w:proofErr w:type="gramEnd"/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t xml:space="preserve"> </w:t>
        </w:r>
        <w:proofErr w:type="spellStart"/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t>es</w:t>
        </w:r>
        <w:proofErr w:type="spellEnd"/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t xml:space="preserve"> </w:t>
        </w:r>
        <w:proofErr w:type="spellStart"/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t>soweit</w:t>
        </w:r>
        <w:proofErr w:type="spellEnd"/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t xml:space="preserve">: </w:t>
        </w:r>
        <w:proofErr w:type="spellStart"/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t>Ab</w:t>
        </w:r>
        <w:proofErr w:type="spellEnd"/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t xml:space="preserve"> </w:t>
        </w:r>
        <w:proofErr w:type="spellStart"/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t>sofort</w:t>
        </w:r>
        <w:proofErr w:type="spellEnd"/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t xml:space="preserve"> </w:t>
        </w:r>
        <w:proofErr w:type="spellStart"/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t>stehen</w:t>
        </w:r>
        <w:proofErr w:type="spellEnd"/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t xml:space="preserve"> die 40 </w:t>
        </w:r>
        <w:proofErr w:type="spellStart"/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t>Gewinnerdesigns</w:t>
        </w:r>
        <w:proofErr w:type="spellEnd"/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t xml:space="preserve"> </w:t>
        </w:r>
        <w:proofErr w:type="spellStart"/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t>der</w:t>
        </w:r>
        <w:proofErr w:type="spellEnd"/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t xml:space="preserve"> Beck’s Green Label…</w:t>
        </w:r>
      </w:ins>
    </w:p>
    <w:p w:rsidR="00C214BE" w:rsidRPr="00C214BE" w:rsidRDefault="00C214BE" w:rsidP="00C214BE">
      <w:pPr>
        <w:spacing w:line="240" w:lineRule="auto"/>
        <w:rPr>
          <w:ins w:id="18" w:author="Unknown"/>
          <w:rFonts w:ascii="Open Sans" w:eastAsia="Times New Roman" w:hAnsi="Open Sans" w:cs="Times New Roman"/>
          <w:color w:val="666666"/>
          <w:sz w:val="18"/>
          <w:szCs w:val="18"/>
        </w:rPr>
      </w:pPr>
      <w:ins w:id="19" w:author="Unknown"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fldChar w:fldCharType="begin"/>
        </w:r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instrText xml:space="preserve"> HYPERLINK "http://www.about-drinks.com/becks-green-label-design-edition-jetzt-im-handel/" \o "Permalink to Beck</w:instrText>
        </w:r>
        <w:r w:rsidRPr="00C214BE">
          <w:rPr>
            <w:rFonts w:ascii="Open Sans" w:eastAsia="Times New Roman" w:hAnsi="Open Sans" w:cs="Times New Roman" w:hint="eastAsia"/>
            <w:color w:val="666666"/>
            <w:sz w:val="18"/>
            <w:szCs w:val="18"/>
          </w:rPr>
          <w:instrText>’</w:instrText>
        </w:r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instrText xml:space="preserve">s Green Label: Design-Edition jetzt im Handel" </w:instrText>
        </w:r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fldChar w:fldCharType="separate"/>
        </w:r>
        <w:proofErr w:type="spellStart"/>
        <w:r w:rsidRPr="00C214BE">
          <w:rPr>
            <w:rFonts w:ascii="Open Sans" w:eastAsia="Times New Roman" w:hAnsi="Open Sans" w:cs="Times New Roman"/>
            <w:color w:val="FFFFFF"/>
            <w:sz w:val="18"/>
            <w:u w:val="single"/>
          </w:rPr>
          <w:t>Weiterlesen</w:t>
        </w:r>
        <w:proofErr w:type="spellEnd"/>
        <w:r w:rsidRPr="00C214BE">
          <w:rPr>
            <w:rFonts w:ascii="Open Sans" w:eastAsia="Times New Roman" w:hAnsi="Open Sans" w:cs="Times New Roman"/>
            <w:color w:val="666666"/>
            <w:sz w:val="18"/>
            <w:szCs w:val="18"/>
          </w:rPr>
          <w:fldChar w:fldCharType="end"/>
        </w:r>
      </w:ins>
    </w:p>
    <w:p w:rsidR="00EF21C6" w:rsidRDefault="00EF21C6"/>
    <w:sectPr w:rsidR="00EF21C6" w:rsidSect="00EF2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 Condens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86046"/>
    <w:multiLevelType w:val="multilevel"/>
    <w:tmpl w:val="3B5499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2025E4"/>
    <w:multiLevelType w:val="multilevel"/>
    <w:tmpl w:val="A1F6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3C49E9"/>
    <w:multiLevelType w:val="multilevel"/>
    <w:tmpl w:val="5122DD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114104"/>
    <w:multiLevelType w:val="multilevel"/>
    <w:tmpl w:val="02FA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E014A0"/>
    <w:multiLevelType w:val="multilevel"/>
    <w:tmpl w:val="E90E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74348A"/>
    <w:multiLevelType w:val="multilevel"/>
    <w:tmpl w:val="92289C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7A1E29"/>
    <w:multiLevelType w:val="multilevel"/>
    <w:tmpl w:val="7732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C06405"/>
    <w:multiLevelType w:val="multilevel"/>
    <w:tmpl w:val="C0A6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C81217"/>
    <w:multiLevelType w:val="multilevel"/>
    <w:tmpl w:val="BC58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C214BE"/>
    <w:rsid w:val="00C214BE"/>
    <w:rsid w:val="00EF2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1C6"/>
  </w:style>
  <w:style w:type="paragraph" w:styleId="Heading1">
    <w:name w:val="heading 1"/>
    <w:basedOn w:val="Normal"/>
    <w:link w:val="Heading1Char"/>
    <w:uiPriority w:val="9"/>
    <w:qFormat/>
    <w:rsid w:val="00C214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214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4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214B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214B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14BE"/>
    <w:rPr>
      <w:color w:val="800080"/>
      <w:u w:val="single"/>
    </w:rPr>
  </w:style>
  <w:style w:type="character" w:customStyle="1" w:styleId="had-thumb">
    <w:name w:val="had-thumb"/>
    <w:basedOn w:val="DefaultParagraphFont"/>
    <w:rsid w:val="00C214BE"/>
  </w:style>
  <w:style w:type="character" w:customStyle="1" w:styleId="date">
    <w:name w:val="date"/>
    <w:basedOn w:val="DefaultParagraphFont"/>
    <w:rsid w:val="00C214BE"/>
  </w:style>
  <w:style w:type="character" w:customStyle="1" w:styleId="author">
    <w:name w:val="author"/>
    <w:basedOn w:val="DefaultParagraphFont"/>
    <w:rsid w:val="00C214BE"/>
  </w:style>
  <w:style w:type="paragraph" w:styleId="NormalWeb">
    <w:name w:val="Normal (Web)"/>
    <w:basedOn w:val="Normal"/>
    <w:uiPriority w:val="99"/>
    <w:semiHidden/>
    <w:unhideWhenUsed/>
    <w:rsid w:val="00C21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4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0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8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4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898290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598821">
                              <w:marLeft w:val="0"/>
                              <w:marRight w:val="5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4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4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681137">
                          <w:marLeft w:val="0"/>
                          <w:marRight w:val="0"/>
                          <w:marTop w:val="0"/>
                          <w:marBottom w:val="38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36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8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1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93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6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408">
                      <w:marLeft w:val="0"/>
                      <w:marRight w:val="0"/>
                      <w:marTop w:val="0"/>
                      <w:marBottom w:val="38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7608">
                          <w:marLeft w:val="-195"/>
                          <w:marRight w:val="-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93935">
                              <w:marLeft w:val="0"/>
                              <w:marRight w:val="0"/>
                              <w:marTop w:val="0"/>
                              <w:marBottom w:val="38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457582">
                                  <w:marLeft w:val="-195"/>
                                  <w:marRight w:val="-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7227">
                                      <w:marLeft w:val="0"/>
                                      <w:marRight w:val="0"/>
                                      <w:marTop w:val="0"/>
                                      <w:marBottom w:val="389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8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098533">
                                                  <w:marLeft w:val="-195"/>
                                                  <w:marRight w:val="-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908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89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387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366294">
                                                              <w:marLeft w:val="-195"/>
                                                              <w:marRight w:val="-19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289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89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134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576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9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9226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709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30"/>
                                                                              <w:divBdr>
                                                                                <w:top w:val="single" w:sz="4" w:space="3" w:color="E5E5E5"/>
                                                                                <w:left w:val="none" w:sz="0" w:space="0" w:color="auto"/>
                                                                                <w:bottom w:val="single" w:sz="4" w:space="3" w:color="E5E5E5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2763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6920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8981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89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8901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0212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9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072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1887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30"/>
                                                                              <w:divBdr>
                                                                                <w:top w:val="single" w:sz="4" w:space="3" w:color="E5E5E5"/>
                                                                                <w:left w:val="none" w:sz="0" w:space="0" w:color="auto"/>
                                                                                <w:bottom w:val="single" w:sz="4" w:space="3" w:color="E5E5E5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4071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8078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5058900">
                                                              <w:marLeft w:val="-195"/>
                                                              <w:marRight w:val="-19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945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89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910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3005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9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9370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5574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30"/>
                                                                              <w:divBdr>
                                                                                <w:top w:val="single" w:sz="4" w:space="3" w:color="E5E5E5"/>
                                                                                <w:left w:val="none" w:sz="0" w:space="0" w:color="auto"/>
                                                                                <w:bottom w:val="single" w:sz="4" w:space="3" w:color="E5E5E5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2660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0377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2557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89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9352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3749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9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3109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6221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30"/>
                                                                              <w:divBdr>
                                                                                <w:top w:val="single" w:sz="4" w:space="3" w:color="E5E5E5"/>
                                                                                <w:left w:val="none" w:sz="0" w:space="0" w:color="auto"/>
                                                                                <w:bottom w:val="single" w:sz="4" w:space="3" w:color="E5E5E5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20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2791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0341105">
                                                              <w:marLeft w:val="-195"/>
                                                              <w:marRight w:val="-19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0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89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64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9470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9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071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5280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30"/>
                                                                              <w:divBdr>
                                                                                <w:top w:val="single" w:sz="4" w:space="3" w:color="E5E5E5"/>
                                                                                <w:left w:val="none" w:sz="0" w:space="0" w:color="auto"/>
                                                                                <w:bottom w:val="single" w:sz="4" w:space="3" w:color="E5E5E5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350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2919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907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89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7154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9901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9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3012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1625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30"/>
                                                                              <w:divBdr>
                                                                                <w:top w:val="single" w:sz="4" w:space="3" w:color="E5E5E5"/>
                                                                                <w:left w:val="none" w:sz="0" w:space="0" w:color="auto"/>
                                                                                <w:bottom w:val="single" w:sz="4" w:space="3" w:color="E5E5E5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0003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6897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1939304">
                                                              <w:marLeft w:val="-195"/>
                                                              <w:marRight w:val="-19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321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89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629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4591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9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5615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7245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30"/>
                                                                              <w:divBdr>
                                                                                <w:top w:val="single" w:sz="4" w:space="3" w:color="E5E5E5"/>
                                                                                <w:left w:val="none" w:sz="0" w:space="0" w:color="auto"/>
                                                                                <w:bottom w:val="single" w:sz="4" w:space="3" w:color="E5E5E5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0670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4178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3090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89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6460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48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9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698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0886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30"/>
                                                                              <w:divBdr>
                                                                                <w:top w:val="single" w:sz="4" w:space="3" w:color="E5E5E5"/>
                                                                                <w:left w:val="none" w:sz="0" w:space="0" w:color="auto"/>
                                                                                <w:bottom w:val="single" w:sz="4" w:space="3" w:color="E5E5E5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3981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6866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8046276">
                                                              <w:marLeft w:val="-195"/>
                                                              <w:marRight w:val="-19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2869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89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145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373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9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2060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8621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30"/>
                                                                              <w:divBdr>
                                                                                <w:top w:val="single" w:sz="4" w:space="3" w:color="E5E5E5"/>
                                                                                <w:left w:val="none" w:sz="0" w:space="0" w:color="auto"/>
                                                                                <w:bottom w:val="single" w:sz="4" w:space="3" w:color="E5E5E5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476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7375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8105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89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255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382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9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4033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954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30"/>
                                                                              <w:divBdr>
                                                                                <w:top w:val="single" w:sz="4" w:space="3" w:color="E5E5E5"/>
                                                                                <w:left w:val="none" w:sz="0" w:space="0" w:color="auto"/>
                                                                                <w:bottom w:val="single" w:sz="4" w:space="3" w:color="E5E5E5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2157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2993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7394176">
                                                  <w:marLeft w:val="-195"/>
                                                  <w:marRight w:val="-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023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89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390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44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467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9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7115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094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30"/>
                                                                      <w:divBdr>
                                                                        <w:top w:val="single" w:sz="4" w:space="3" w:color="E5E5E5"/>
                                                                        <w:left w:val="none" w:sz="0" w:space="0" w:color="auto"/>
                                                                        <w:bottom w:val="single" w:sz="4" w:space="3" w:color="E5E5E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5269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6772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5569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89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977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28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474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9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9050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379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30"/>
                                                                      <w:divBdr>
                                                                        <w:top w:val="single" w:sz="4" w:space="3" w:color="E5E5E5"/>
                                                                        <w:left w:val="none" w:sz="0" w:space="0" w:color="auto"/>
                                                                        <w:bottom w:val="single" w:sz="4" w:space="3" w:color="E5E5E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564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6236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1760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89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193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472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5519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9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053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6444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30"/>
                                                                      <w:divBdr>
                                                                        <w:top w:val="single" w:sz="4" w:space="3" w:color="E5E5E5"/>
                                                                        <w:left w:val="none" w:sz="0" w:space="0" w:color="auto"/>
                                                                        <w:bottom w:val="single" w:sz="4" w:space="3" w:color="E5E5E5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1776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2475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2790529">
                                                  <w:marLeft w:val="-195"/>
                                                  <w:marRight w:val="-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745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89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456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07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5039263">
                                                  <w:marLeft w:val="-195"/>
                                                  <w:marRight w:val="-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990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89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765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89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967180">
                                                              <w:marLeft w:val="-195"/>
                                                              <w:marRight w:val="-19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395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997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91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788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086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91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6805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7104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91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2977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766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91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7230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228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91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4545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0537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91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5278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459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91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63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739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91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9245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9306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91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0542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3360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91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913945">
                                                  <w:marLeft w:val="-195"/>
                                                  <w:marRight w:val="-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586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89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74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64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4527210">
                                                  <w:marLeft w:val="-195"/>
                                                  <w:marRight w:val="-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47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89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837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982957">
                                                              <w:marLeft w:val="-195"/>
                                                              <w:marRight w:val="-19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68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89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607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8315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9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4032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2834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30"/>
                                                                              <w:divBdr>
                                                                                <w:top w:val="single" w:sz="4" w:space="3" w:color="E5E5E5"/>
                                                                                <w:left w:val="none" w:sz="0" w:space="0" w:color="auto"/>
                                                                                <w:bottom w:val="single" w:sz="4" w:space="3" w:color="E5E5E5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5015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8239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45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89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9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2935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9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6234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109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30"/>
                                                                              <w:divBdr>
                                                                                <w:top w:val="single" w:sz="4" w:space="3" w:color="E5E5E5"/>
                                                                                <w:left w:val="none" w:sz="0" w:space="0" w:color="auto"/>
                                                                                <w:bottom w:val="single" w:sz="4" w:space="3" w:color="E5E5E5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7491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779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3403191">
                                                              <w:marLeft w:val="-195"/>
                                                              <w:marRight w:val="-19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748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89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231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8699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9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6014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6664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30"/>
                                                                              <w:divBdr>
                                                                                <w:top w:val="single" w:sz="4" w:space="3" w:color="E5E5E5"/>
                                                                                <w:left w:val="none" w:sz="0" w:space="0" w:color="auto"/>
                                                                                <w:bottom w:val="single" w:sz="4" w:space="3" w:color="E5E5E5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6805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850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5115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89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596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3392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9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4603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8211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30"/>
                                                                              <w:divBdr>
                                                                                <w:top w:val="single" w:sz="4" w:space="3" w:color="E5E5E5"/>
                                                                                <w:left w:val="none" w:sz="0" w:space="0" w:color="auto"/>
                                                                                <w:bottom w:val="single" w:sz="4" w:space="3" w:color="E5E5E5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8165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046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389245">
                                                              <w:marLeft w:val="-195"/>
                                                              <w:marRight w:val="-19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046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89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8878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577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9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890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01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30"/>
                                                                              <w:divBdr>
                                                                                <w:top w:val="single" w:sz="4" w:space="3" w:color="E5E5E5"/>
                                                                                <w:left w:val="none" w:sz="0" w:space="0" w:color="auto"/>
                                                                                <w:bottom w:val="single" w:sz="4" w:space="3" w:color="E5E5E5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1708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2517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6612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89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4478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086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9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1684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7518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30"/>
                                                                              <w:divBdr>
                                                                                <w:top w:val="single" w:sz="4" w:space="3" w:color="E5E5E5"/>
                                                                                <w:left w:val="none" w:sz="0" w:space="0" w:color="auto"/>
                                                                                <w:bottom w:val="single" w:sz="4" w:space="3" w:color="E5E5E5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9378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3753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8386547">
                                                  <w:marLeft w:val="-195"/>
                                                  <w:marRight w:val="-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452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89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993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325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242682">
                                                  <w:marLeft w:val="-195"/>
                                                  <w:marRight w:val="-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308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89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464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89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025953">
                                                              <w:marLeft w:val="-195"/>
                                                              <w:marRight w:val="-19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770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209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91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7680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986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91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6840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2772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91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6563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200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91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0287726">
                                                  <w:marLeft w:val="-195"/>
                                                  <w:marRight w:val="-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112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89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41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074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6974242">
                                                  <w:marLeft w:val="-195"/>
                                                  <w:marRight w:val="-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084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89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274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794537">
                                                              <w:marLeft w:val="-195"/>
                                                              <w:marRight w:val="-19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929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89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3795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919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9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3739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9139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30"/>
                                                                              <w:divBdr>
                                                                                <w:top w:val="single" w:sz="4" w:space="3" w:color="E5E5E5"/>
                                                                                <w:left w:val="none" w:sz="0" w:space="0" w:color="auto"/>
                                                                                <w:bottom w:val="single" w:sz="4" w:space="3" w:color="E5E5E5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63967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9439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6761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89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1968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481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9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3026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76220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30"/>
                                                                              <w:divBdr>
                                                                                <w:top w:val="single" w:sz="4" w:space="3" w:color="E5E5E5"/>
                                                                                <w:left w:val="none" w:sz="0" w:space="0" w:color="auto"/>
                                                                                <w:bottom w:val="single" w:sz="4" w:space="3" w:color="E5E5E5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814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2899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0311997">
                                                              <w:marLeft w:val="-195"/>
                                                              <w:marRight w:val="-19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2721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89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8631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3239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9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1544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4855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30"/>
                                                                              <w:divBdr>
                                                                                <w:top w:val="single" w:sz="4" w:space="3" w:color="E5E5E5"/>
                                                                                <w:left w:val="none" w:sz="0" w:space="0" w:color="auto"/>
                                                                                <w:bottom w:val="single" w:sz="4" w:space="3" w:color="E5E5E5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0599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4942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5501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89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498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7004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9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0704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7921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30"/>
                                                                              <w:divBdr>
                                                                                <w:top w:val="single" w:sz="4" w:space="3" w:color="E5E5E5"/>
                                                                                <w:left w:val="none" w:sz="0" w:space="0" w:color="auto"/>
                                                                                <w:bottom w:val="single" w:sz="4" w:space="3" w:color="E5E5E5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7231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6544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7733932">
                                                              <w:marLeft w:val="-195"/>
                                                              <w:marRight w:val="-19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994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89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289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543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9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5709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8445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30"/>
                                                                              <w:divBdr>
                                                                                <w:top w:val="single" w:sz="4" w:space="3" w:color="E5E5E5"/>
                                                                                <w:left w:val="none" w:sz="0" w:space="0" w:color="auto"/>
                                                                                <w:bottom w:val="single" w:sz="4" w:space="3" w:color="E5E5E5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7017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8712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4028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89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9119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8134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9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9755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176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30"/>
                                                                              <w:divBdr>
                                                                                <w:top w:val="single" w:sz="4" w:space="3" w:color="E5E5E5"/>
                                                                                <w:left w:val="none" w:sz="0" w:space="0" w:color="auto"/>
                                                                                <w:bottom w:val="single" w:sz="4" w:space="3" w:color="E5E5E5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9748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1047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2242465">
                                                  <w:marLeft w:val="-195"/>
                                                  <w:marRight w:val="-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2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89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213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144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5397720">
                                                  <w:marLeft w:val="-195"/>
                                                  <w:marRight w:val="-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801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89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851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89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582272">
                                                              <w:marLeft w:val="-195"/>
                                                              <w:marRight w:val="-19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302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6633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91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775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4022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91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about-drinks.com/becks-green-label-design-edition-jetzt-im-hand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about-drinks.com/weihnachts-cracker-und-kugeln-mit-hochwertigen-spirituose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CHMC48</dc:creator>
  <cp:lastModifiedBy>CHMC48</cp:lastModifiedBy>
  <cp:revision>1</cp:revision>
  <dcterms:created xsi:type="dcterms:W3CDTF">2018-11-22T02:12:00Z</dcterms:created>
  <dcterms:modified xsi:type="dcterms:W3CDTF">2018-11-22T02:15:00Z</dcterms:modified>
</cp:coreProperties>
</file>